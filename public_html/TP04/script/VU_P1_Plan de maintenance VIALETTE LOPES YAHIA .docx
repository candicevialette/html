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34C" w:rsidRDefault="006220DD">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TP PLAN DE MAINTENANCE LOGICIELLE</w:t>
      </w:r>
    </w:p>
    <w:p w:rsidR="001B134C" w:rsidRDefault="001B134C">
      <w:pPr>
        <w:jc w:val="both"/>
        <w:rPr>
          <w:rFonts w:ascii="Times New Roman" w:eastAsia="Times New Roman" w:hAnsi="Times New Roman" w:cs="Times New Roman"/>
          <w:b/>
          <w:sz w:val="32"/>
          <w:szCs w:val="32"/>
          <w:u w:val="single"/>
        </w:rPr>
      </w:pPr>
    </w:p>
    <w:p w:rsidR="001B134C" w:rsidRDefault="006220D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Les mises à jour de sécurité de W11 se font automatiquement une fois par mois le 2ème mardi du mois (Patch Tuesday</w:t>
      </w:r>
      <w:r>
        <w:rPr>
          <w:rFonts w:ascii="Times New Roman" w:eastAsia="Times New Roman" w:hAnsi="Times New Roman" w:cs="Times New Roman"/>
          <w:b/>
          <w:sz w:val="24"/>
          <w:szCs w:val="24"/>
          <w:u w:val="single"/>
        </w:rPr>
        <w:t>) :</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Les mises à jour de sécurité de Windows 11, les plus importantes, se font automatiquement une fois par mois. Elles permettent de corriger les failles et les bugs connus et de renforcer la sécurité, peut améliorer les performances de nos postes et résout ce</w:t>
      </w:r>
      <w:r>
        <w:rPr>
          <w:rFonts w:ascii="Times New Roman" w:eastAsia="Times New Roman" w:hAnsi="Times New Roman" w:cs="Times New Roman"/>
          <w:sz w:val="24"/>
          <w:szCs w:val="24"/>
        </w:rPr>
        <w:t>rtains problèmes de compatibilité avec les logiciels. Pour ne pas oublier de les faire, elles se font automatiquement tous les deuxièmes mardi du mois.</w:t>
      </w:r>
    </w:p>
    <w:p w:rsidR="001B134C" w:rsidRDefault="001B134C">
      <w:pPr>
        <w:jc w:val="both"/>
        <w:rPr>
          <w:rFonts w:ascii="Times New Roman" w:eastAsia="Times New Roman" w:hAnsi="Times New Roman" w:cs="Times New Roman"/>
          <w:sz w:val="24"/>
          <w:szCs w:val="24"/>
        </w:rPr>
      </w:pPr>
    </w:p>
    <w:p w:rsidR="001B134C" w:rsidRDefault="006220DD">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La défragmentation et l'optimisation de l'espace se font aujourd'hui automatiquement selon un calendrie</w:t>
      </w:r>
      <w:r>
        <w:rPr>
          <w:rFonts w:ascii="Times New Roman" w:eastAsia="Times New Roman" w:hAnsi="Times New Roman" w:cs="Times New Roman"/>
          <w:b/>
          <w:sz w:val="28"/>
          <w:szCs w:val="28"/>
          <w:u w:val="single"/>
        </w:rPr>
        <w:t>r hebdomadaire fixé dans la maintenance automatique :</w:t>
      </w:r>
    </w:p>
    <w:p w:rsidR="001B134C" w:rsidRDefault="006220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défragmentation du disque, applicable seulement à un disque dur, permet la réorganisation des données, pour libérer de la place et gagner en performances. Pour le SSD il n’y a pas d’optimisation régu</w:t>
      </w:r>
      <w:r>
        <w:rPr>
          <w:rFonts w:ascii="Times New Roman" w:eastAsia="Times New Roman" w:hAnsi="Times New Roman" w:cs="Times New Roman"/>
          <w:sz w:val="24"/>
          <w:szCs w:val="24"/>
        </w:rPr>
        <w:t xml:space="preserve">lière </w:t>
      </w:r>
      <w:del w:id="0" w:author="He" w:date="2025-01-22T18:22:00Z">
        <w:r w:rsidDel="00CE48C4">
          <w:rPr>
            <w:rFonts w:ascii="Times New Roman" w:eastAsia="Times New Roman" w:hAnsi="Times New Roman" w:cs="Times New Roman"/>
            <w:sz w:val="24"/>
            <w:szCs w:val="24"/>
          </w:rPr>
          <w:delText>a</w:delText>
        </w:r>
      </w:del>
      <w:ins w:id="1" w:author="He" w:date="2025-01-22T18:22:00Z">
        <w:r w:rsidR="00CE48C4">
          <w:rPr>
            <w:rFonts w:ascii="Times New Roman" w:eastAsia="Times New Roman" w:hAnsi="Times New Roman" w:cs="Times New Roman"/>
            <w:sz w:val="24"/>
            <w:szCs w:val="24"/>
          </w:rPr>
          <w:t>à</w:t>
        </w:r>
      </w:ins>
      <w:r>
        <w:rPr>
          <w:rFonts w:ascii="Times New Roman" w:eastAsia="Times New Roman" w:hAnsi="Times New Roman" w:cs="Times New Roman"/>
          <w:sz w:val="24"/>
          <w:szCs w:val="24"/>
        </w:rPr>
        <w:t xml:space="preserve"> faire si ce n’est de s’assurer que le mode TRIM</w:t>
      </w:r>
      <w:del w:id="2" w:author="He" w:date="2025-01-22T18:22:00Z">
        <w:r w:rsidDel="00CE48C4">
          <w:rPr>
            <w:rFonts w:ascii="Times New Roman" w:eastAsia="Times New Roman" w:hAnsi="Times New Roman" w:cs="Times New Roman"/>
            <w:sz w:val="24"/>
            <w:szCs w:val="24"/>
          </w:rPr>
          <w:delText xml:space="preserve"> </w:delText>
        </w:r>
      </w:del>
      <w:ins w:id="3" w:author="He" w:date="2025-01-22T18:22:00Z">
        <w:r w:rsidR="00CE48C4">
          <w:rPr>
            <w:rFonts w:ascii="Times New Roman" w:eastAsia="Times New Roman" w:hAnsi="Times New Roman" w:cs="Times New Roman"/>
            <w:sz w:val="24"/>
            <w:szCs w:val="24"/>
          </w:rPr>
          <w:t xml:space="preserve"> ? </w:t>
        </w:r>
      </w:ins>
      <w:r>
        <w:rPr>
          <w:rFonts w:ascii="Times New Roman" w:eastAsia="Times New Roman" w:hAnsi="Times New Roman" w:cs="Times New Roman"/>
          <w:sz w:val="24"/>
          <w:szCs w:val="24"/>
        </w:rPr>
        <w:t>est activé qui permet de gagner en stockage.</w:t>
      </w:r>
    </w:p>
    <w:p w:rsidR="001B134C" w:rsidRDefault="001B134C">
      <w:pPr>
        <w:jc w:val="both"/>
        <w:rPr>
          <w:rFonts w:ascii="Times New Roman" w:eastAsia="Times New Roman" w:hAnsi="Times New Roman" w:cs="Times New Roman"/>
          <w:sz w:val="24"/>
          <w:szCs w:val="24"/>
        </w:rPr>
      </w:pPr>
    </w:p>
    <w:p w:rsidR="001B134C" w:rsidRDefault="006220DD">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Un point de restauration est créé automatiquement lors de l’installation d’une nouvelle application ou d’une mise à jour de Windows :</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Un point de restaura</w:t>
      </w:r>
      <w:r>
        <w:rPr>
          <w:rFonts w:ascii="Times New Roman" w:eastAsia="Times New Roman" w:hAnsi="Times New Roman" w:cs="Times New Roman"/>
          <w:sz w:val="24"/>
          <w:szCs w:val="24"/>
        </w:rPr>
        <w:t xml:space="preserve">tion est créé automatiquement par défaut chaque </w:t>
      </w:r>
      <w:del w:id="4" w:author="He" w:date="2025-01-22T18:25:00Z">
        <w:r w:rsidDel="00CE48C4">
          <w:rPr>
            <w:rFonts w:ascii="Times New Roman" w:eastAsia="Times New Roman" w:hAnsi="Times New Roman" w:cs="Times New Roman"/>
            <w:sz w:val="24"/>
            <w:szCs w:val="24"/>
          </w:rPr>
          <w:delText xml:space="preserve">jour </w:delText>
        </w:r>
      </w:del>
      <w:ins w:id="5" w:author="He" w:date="2025-01-22T18:25:00Z">
        <w:r w:rsidR="00CE48C4">
          <w:rPr>
            <w:rFonts w:ascii="Times New Roman" w:eastAsia="Times New Roman" w:hAnsi="Times New Roman" w:cs="Times New Roman"/>
            <w:sz w:val="24"/>
            <w:szCs w:val="24"/>
          </w:rPr>
          <w:t>semaine</w:t>
        </w:r>
        <w:r w:rsidR="00CE48C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ou lors d’action particulière comme l’installation d’une nouvelle application ou d’une mise à jour de Windows. Cela permet à l’utilisateur de revenir à un point antérieur des paramètres de sa machine en </w:t>
      </w:r>
      <w:r>
        <w:rPr>
          <w:rFonts w:ascii="Times New Roman" w:eastAsia="Times New Roman" w:hAnsi="Times New Roman" w:cs="Times New Roman"/>
          <w:sz w:val="24"/>
          <w:szCs w:val="24"/>
        </w:rPr>
        <w:t>cas d’échec d’installation ou de corruption des données. Ce point de restauration ne sauvegarde pas les données personnelles mais uniquement les données système, les paramètre système et les applications mais uniquement si elles sont affectées  par une mod</w:t>
      </w:r>
      <w:r>
        <w:rPr>
          <w:rFonts w:ascii="Times New Roman" w:eastAsia="Times New Roman" w:hAnsi="Times New Roman" w:cs="Times New Roman"/>
          <w:sz w:val="24"/>
          <w:szCs w:val="24"/>
        </w:rPr>
        <w:t>ification système.</w:t>
      </w:r>
      <w:del w:id="6" w:author="He" w:date="2025-01-22T18:28:00Z">
        <w:r w:rsidDel="00CE48C4">
          <w:rPr>
            <w:rFonts w:ascii="Times New Roman" w:eastAsia="Times New Roman" w:hAnsi="Times New Roman" w:cs="Times New Roman"/>
            <w:sz w:val="24"/>
            <w:szCs w:val="24"/>
          </w:rPr>
          <w:delText xml:space="preserve"> Grâce à cela l’utilisateur n’a pas besoin de réinstaller le système d’exploitation</w:delText>
        </w:r>
      </w:del>
      <w:ins w:id="7" w:author="He" w:date="2025-01-22T18:28:00Z">
        <w:r w:rsidR="00CE48C4">
          <w:rPr>
            <w:rFonts w:ascii="Times New Roman" w:eastAsia="Times New Roman" w:hAnsi="Times New Roman" w:cs="Times New Roman"/>
            <w:sz w:val="24"/>
            <w:szCs w:val="24"/>
          </w:rPr>
          <w:t> ????</w:t>
        </w:r>
      </w:ins>
      <w:del w:id="8" w:author="He" w:date="2025-01-22T18:28:00Z">
        <w:r w:rsidDel="00CE48C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p>
    <w:p w:rsidR="00CE48C4" w:rsidRDefault="006220DD">
      <w:pPr>
        <w:spacing w:before="240" w:after="240"/>
        <w:jc w:val="both"/>
        <w:rPr>
          <w:ins w:id="9" w:author="He" w:date="2025-01-22T18:28:00Z"/>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Le paramétrage possible de W11 :</w:t>
      </w:r>
    </w:p>
    <w:p w:rsidR="001B134C" w:rsidRPr="00CE48C4" w:rsidRDefault="006220DD">
      <w:pPr>
        <w:spacing w:before="240" w:after="240"/>
        <w:jc w:val="both"/>
        <w:rPr>
          <w:rFonts w:ascii="Times New Roman" w:eastAsia="Times New Roman" w:hAnsi="Times New Roman" w:cs="Times New Roman"/>
          <w:b/>
          <w:sz w:val="28"/>
          <w:szCs w:val="28"/>
          <w:u w:val="single"/>
          <w:rPrChange w:id="10" w:author="He" w:date="2025-01-22T18:28:00Z">
            <w:rPr>
              <w:rFonts w:ascii="Times New Roman" w:eastAsia="Times New Roman" w:hAnsi="Times New Roman" w:cs="Times New Roman"/>
              <w:sz w:val="24"/>
              <w:szCs w:val="24"/>
            </w:rPr>
          </w:rPrChange>
        </w:rPr>
      </w:pPr>
      <w:del w:id="11" w:author="He" w:date="2025-01-22T18:28:00Z">
        <w:r w:rsidDel="00CE48C4">
          <w:rPr>
            <w:rFonts w:ascii="Times New Roman" w:eastAsia="Times New Roman" w:hAnsi="Times New Roman" w:cs="Times New Roman"/>
            <w:b/>
            <w:sz w:val="24"/>
            <w:szCs w:val="24"/>
            <w:u w:val="single"/>
          </w:rPr>
          <w:br/>
        </w:r>
      </w:del>
      <w:r>
        <w:rPr>
          <w:rFonts w:ascii="Times New Roman" w:eastAsia="Times New Roman" w:hAnsi="Times New Roman" w:cs="Times New Roman"/>
          <w:sz w:val="24"/>
          <w:szCs w:val="24"/>
        </w:rPr>
        <w:t>Windows supprime automatiquement la corbeille, le dossier téléchargement, les fichiers temporaires et plein d'autres fi</w:t>
      </w:r>
      <w:r>
        <w:rPr>
          <w:rFonts w:ascii="Times New Roman" w:eastAsia="Times New Roman" w:hAnsi="Times New Roman" w:cs="Times New Roman"/>
          <w:sz w:val="24"/>
          <w:szCs w:val="24"/>
        </w:rPr>
        <w:t>chiers, pour gagner en stockage car Windows juge que ces fichiers ne sont plus importants après une date définie.</w:t>
      </w:r>
      <w:ins w:id="12" w:author="He" w:date="2025-01-22T18:28:00Z">
        <w:r w:rsidR="00CE48C4">
          <w:rPr>
            <w:rFonts w:ascii="Times New Roman" w:eastAsia="Times New Roman" w:hAnsi="Times New Roman" w:cs="Times New Roman"/>
            <w:sz w:val="24"/>
            <w:szCs w:val="24"/>
          </w:rPr>
          <w:t xml:space="preserve"> Paramétrage ?</w:t>
        </w:r>
      </w:ins>
    </w:p>
    <w:p w:rsidR="001B134C" w:rsidRDefault="001B134C">
      <w:pPr>
        <w:jc w:val="both"/>
        <w:rPr>
          <w:rFonts w:ascii="Times New Roman" w:eastAsia="Times New Roman" w:hAnsi="Times New Roman" w:cs="Times New Roman"/>
          <w:sz w:val="24"/>
          <w:szCs w:val="24"/>
        </w:rPr>
      </w:pPr>
    </w:p>
    <w:p w:rsidR="001B134C" w:rsidRDefault="006220DD">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Windows 11 embarque un antivirus assez performant Windows Defender : </w:t>
      </w:r>
    </w:p>
    <w:p w:rsidR="001B134C" w:rsidRDefault="001B134C">
      <w:pPr>
        <w:jc w:val="both"/>
        <w:rPr>
          <w:rFonts w:ascii="Times New Roman" w:eastAsia="Times New Roman" w:hAnsi="Times New Roman" w:cs="Times New Roman"/>
          <w:sz w:val="24"/>
          <w:szCs w:val="24"/>
          <w:u w:val="single"/>
        </w:rPr>
      </w:pPr>
    </w:p>
    <w:p w:rsidR="001B134C" w:rsidRDefault="006220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et 11 fournissent un logiciel antivirus et pare-feu qui pro</w:t>
      </w:r>
      <w:r>
        <w:rPr>
          <w:rFonts w:ascii="Times New Roman" w:eastAsia="Times New Roman" w:hAnsi="Times New Roman" w:cs="Times New Roman"/>
          <w:sz w:val="24"/>
          <w:szCs w:val="24"/>
        </w:rPr>
        <w:t>tège notre poste en</w:t>
      </w:r>
      <w:r>
        <w:rPr>
          <w:rFonts w:ascii="Times New Roman" w:eastAsia="Times New Roman" w:hAnsi="Times New Roman" w:cs="Times New Roman"/>
          <w:sz w:val="24"/>
          <w:szCs w:val="24"/>
          <w:highlight w:val="white"/>
        </w:rPr>
        <w:t xml:space="preserve"> temps réel contre différentes menaces en </w:t>
      </w:r>
      <w:r>
        <w:rPr>
          <w:rFonts w:ascii="Times New Roman" w:eastAsia="Times New Roman" w:hAnsi="Times New Roman" w:cs="Times New Roman"/>
          <w:color w:val="161616"/>
          <w:sz w:val="24"/>
          <w:szCs w:val="24"/>
          <w:highlight w:val="white"/>
        </w:rPr>
        <w:t xml:space="preserve">utilisant la protection fournie par le cloud </w:t>
      </w:r>
      <w:r>
        <w:rPr>
          <w:rFonts w:ascii="Times New Roman" w:eastAsia="Times New Roman" w:hAnsi="Times New Roman" w:cs="Times New Roman"/>
          <w:sz w:val="24"/>
          <w:szCs w:val="24"/>
        </w:rPr>
        <w:t>(</w:t>
      </w:r>
      <w:r>
        <w:rPr>
          <w:rFonts w:ascii="Times New Roman" w:eastAsia="Times New Roman" w:hAnsi="Times New Roman" w:cs="Times New Roman"/>
          <w:color w:val="161616"/>
          <w:sz w:val="24"/>
          <w:szCs w:val="24"/>
          <w:highlight w:val="white"/>
        </w:rPr>
        <w:t xml:space="preserve">grands ensembles de données interconnectées). Il </w:t>
      </w:r>
      <w:del w:id="13" w:author="He" w:date="2025-01-22T18:29:00Z">
        <w:r w:rsidDel="00CE48C4">
          <w:rPr>
            <w:rFonts w:ascii="Times New Roman" w:eastAsia="Times New Roman" w:hAnsi="Times New Roman" w:cs="Times New Roman"/>
            <w:color w:val="161616"/>
            <w:sz w:val="24"/>
            <w:szCs w:val="24"/>
            <w:highlight w:val="white"/>
          </w:rPr>
          <w:delText xml:space="preserve"> </w:delText>
        </w:r>
      </w:del>
      <w:r>
        <w:rPr>
          <w:rFonts w:ascii="Times New Roman" w:eastAsia="Times New Roman" w:hAnsi="Times New Roman" w:cs="Times New Roman"/>
          <w:color w:val="161616"/>
          <w:sz w:val="24"/>
          <w:szCs w:val="24"/>
          <w:highlight w:val="white"/>
        </w:rPr>
        <w:t>télécharge régulièrement des mises à jour dynamiques du renseignement</w:t>
      </w:r>
      <w:del w:id="14" w:author="He" w:date="2025-01-22T18:29:00Z">
        <w:r w:rsidDel="00CE48C4">
          <w:rPr>
            <w:rFonts w:ascii="Times New Roman" w:eastAsia="Times New Roman" w:hAnsi="Times New Roman" w:cs="Times New Roman"/>
            <w:color w:val="161616"/>
            <w:sz w:val="24"/>
            <w:szCs w:val="24"/>
            <w:highlight w:val="white"/>
          </w:rPr>
          <w:delText xml:space="preserve"> </w:delText>
        </w:r>
      </w:del>
      <w:ins w:id="15" w:author="He" w:date="2025-01-22T18:29:00Z">
        <w:r w:rsidR="00CE48C4">
          <w:rPr>
            <w:rFonts w:ascii="Times New Roman" w:eastAsia="Times New Roman" w:hAnsi="Times New Roman" w:cs="Times New Roman"/>
            <w:color w:val="161616"/>
            <w:sz w:val="24"/>
            <w:szCs w:val="24"/>
            <w:highlight w:val="white"/>
          </w:rPr>
          <w:t xml:space="preserve"> ???? </w:t>
        </w:r>
      </w:ins>
      <w:ins w:id="16" w:author="He" w:date="2025-01-22T18:30:00Z">
        <w:r w:rsidR="00CE48C4">
          <w:rPr>
            <w:rFonts w:ascii="Times New Roman" w:eastAsia="Times New Roman" w:hAnsi="Times New Roman" w:cs="Times New Roman"/>
            <w:color w:val="161616"/>
            <w:sz w:val="24"/>
            <w:szCs w:val="24"/>
            <w:highlight w:val="white"/>
          </w:rPr>
          <w:t>c’est-à-dire ?</w:t>
        </w:r>
      </w:ins>
      <w:r>
        <w:rPr>
          <w:rFonts w:ascii="Times New Roman" w:eastAsia="Times New Roman" w:hAnsi="Times New Roman" w:cs="Times New Roman"/>
          <w:color w:val="161616"/>
          <w:sz w:val="24"/>
          <w:szCs w:val="24"/>
          <w:highlight w:val="white"/>
        </w:rPr>
        <w:t>de sécurité pour fournir plus</w:t>
      </w:r>
      <w:r>
        <w:rPr>
          <w:rFonts w:ascii="Times New Roman" w:eastAsia="Times New Roman" w:hAnsi="Times New Roman" w:cs="Times New Roman"/>
          <w:color w:val="161616"/>
          <w:sz w:val="24"/>
          <w:szCs w:val="24"/>
          <w:highlight w:val="white"/>
        </w:rPr>
        <w:t xml:space="preserve"> de protection. Elles se font automatiquement  et actualisent  les données.</w:t>
      </w:r>
      <w:del w:id="17" w:author="He" w:date="2025-01-22T18:30:00Z">
        <w:r w:rsidDel="00CE48C4">
          <w:rPr>
            <w:rFonts w:ascii="Times New Roman" w:eastAsia="Times New Roman" w:hAnsi="Times New Roman" w:cs="Times New Roman"/>
            <w:color w:val="161616"/>
            <w:sz w:val="24"/>
            <w:szCs w:val="24"/>
            <w:highlight w:val="white"/>
          </w:rPr>
          <w:delText xml:space="preserve"> Elles ne remplacent pas  les mises à jour régulières du renseignement de sécurité qui amène les dernières informations sur les menaces</w:delText>
        </w:r>
      </w:del>
      <w:ins w:id="18" w:author="He" w:date="2025-01-22T18:30:00Z">
        <w:r w:rsidR="00CE48C4">
          <w:rPr>
            <w:rFonts w:ascii="Times New Roman" w:eastAsia="Times New Roman" w:hAnsi="Times New Roman" w:cs="Times New Roman"/>
            <w:color w:val="161616"/>
            <w:sz w:val="24"/>
            <w:szCs w:val="24"/>
            <w:highlight w:val="white"/>
          </w:rPr>
          <w:t> ??? Avez-vous compris ce que vous avez récupéré comme information</w:t>
        </w:r>
      </w:ins>
      <w:ins w:id="19" w:author="He" w:date="2025-01-22T18:31:00Z">
        <w:r w:rsidR="00CE48C4">
          <w:rPr>
            <w:rFonts w:ascii="Times New Roman" w:eastAsia="Times New Roman" w:hAnsi="Times New Roman" w:cs="Times New Roman"/>
            <w:color w:val="161616"/>
            <w:sz w:val="24"/>
            <w:szCs w:val="24"/>
            <w:highlight w:val="white"/>
          </w:rPr>
          <w:t> </w:t>
        </w:r>
      </w:ins>
      <w:ins w:id="20" w:author="He" w:date="2025-01-22T18:30:00Z">
        <w:r w:rsidR="00CE48C4">
          <w:rPr>
            <w:rFonts w:ascii="Times New Roman" w:eastAsia="Times New Roman" w:hAnsi="Times New Roman" w:cs="Times New Roman"/>
            <w:color w:val="161616"/>
            <w:sz w:val="24"/>
            <w:szCs w:val="24"/>
            <w:highlight w:val="white"/>
          </w:rPr>
          <w:t>?</w:t>
        </w:r>
      </w:ins>
      <w:ins w:id="21" w:author="He" w:date="2025-01-22T18:31:00Z">
        <w:r w:rsidR="00CE48C4">
          <w:rPr>
            <w:rFonts w:ascii="Times New Roman" w:eastAsia="Times New Roman" w:hAnsi="Times New Roman" w:cs="Times New Roman"/>
            <w:color w:val="161616"/>
            <w:sz w:val="24"/>
            <w:szCs w:val="24"/>
            <w:highlight w:val="white"/>
          </w:rPr>
          <w:t xml:space="preserve"> J’en doute !</w:t>
        </w:r>
      </w:ins>
      <w:del w:id="22" w:author="He" w:date="2025-01-22T18:30:00Z">
        <w:r w:rsidDel="00CE48C4">
          <w:rPr>
            <w:rFonts w:ascii="Times New Roman" w:eastAsia="Times New Roman" w:hAnsi="Times New Roman" w:cs="Times New Roman"/>
            <w:color w:val="161616"/>
            <w:sz w:val="24"/>
            <w:szCs w:val="24"/>
            <w:highlight w:val="white"/>
          </w:rPr>
          <w:delText>.</w:delText>
        </w:r>
      </w:del>
    </w:p>
    <w:p w:rsidR="001B134C" w:rsidRDefault="001B134C">
      <w:pPr>
        <w:jc w:val="both"/>
        <w:rPr>
          <w:rFonts w:ascii="Times New Roman" w:eastAsia="Times New Roman" w:hAnsi="Times New Roman" w:cs="Times New Roman"/>
          <w:sz w:val="24"/>
          <w:szCs w:val="24"/>
        </w:rPr>
      </w:pPr>
    </w:p>
    <w:p w:rsidR="001B134C" w:rsidRDefault="001B134C">
      <w:pPr>
        <w:jc w:val="both"/>
        <w:rPr>
          <w:rFonts w:ascii="Times New Roman" w:eastAsia="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B134C">
        <w:tc>
          <w:tcPr>
            <w:tcW w:w="3009" w:type="dxa"/>
            <w:shd w:val="clear" w:color="auto" w:fill="auto"/>
            <w:tcMar>
              <w:top w:w="100" w:type="dxa"/>
              <w:left w:w="100" w:type="dxa"/>
              <w:bottom w:w="100" w:type="dxa"/>
              <w:right w:w="100" w:type="dxa"/>
            </w:tcMar>
          </w:tcPr>
          <w:p w:rsidR="001B134C" w:rsidRDefault="006220DD">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c>
          <w:tcPr>
            <w:tcW w:w="3009" w:type="dxa"/>
            <w:shd w:val="clear" w:color="auto" w:fill="auto"/>
            <w:tcMar>
              <w:top w:w="100" w:type="dxa"/>
              <w:left w:w="100" w:type="dxa"/>
              <w:bottom w:w="100" w:type="dxa"/>
              <w:right w:w="100" w:type="dxa"/>
            </w:tcMar>
          </w:tcPr>
          <w:p w:rsidR="001B134C" w:rsidRDefault="006220DD">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w:t>
            </w:r>
          </w:p>
        </w:tc>
        <w:tc>
          <w:tcPr>
            <w:tcW w:w="3009" w:type="dxa"/>
            <w:shd w:val="clear" w:color="auto" w:fill="auto"/>
            <w:tcMar>
              <w:top w:w="100" w:type="dxa"/>
              <w:left w:w="100" w:type="dxa"/>
              <w:bottom w:w="100" w:type="dxa"/>
              <w:right w:w="100" w:type="dxa"/>
            </w:tcMar>
          </w:tcPr>
          <w:p w:rsidR="001B134C" w:rsidRDefault="006220D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Fréquence</w:t>
            </w:r>
          </w:p>
        </w:tc>
      </w:tr>
      <w:tr w:rsidR="001B134C">
        <w:tc>
          <w:tcPr>
            <w:tcW w:w="3009" w:type="dxa"/>
            <w:shd w:val="clear" w:color="auto" w:fill="auto"/>
            <w:tcMar>
              <w:top w:w="100" w:type="dxa"/>
              <w:left w:w="100" w:type="dxa"/>
              <w:bottom w:w="100" w:type="dxa"/>
              <w:right w:w="100" w:type="dxa"/>
            </w:tcMar>
          </w:tcPr>
          <w:p w:rsidR="001B134C" w:rsidRDefault="006220DD">
            <w:pPr>
              <w:widowControl w:val="0"/>
              <w:pBdr>
                <w:top w:val="nil"/>
                <w:left w:val="nil"/>
                <w:bottom w:val="nil"/>
                <w:right w:val="nil"/>
                <w:between w:val="nil"/>
              </w:pBdr>
              <w:spacing w:line="240" w:lineRule="auto"/>
              <w:jc w:val="both"/>
              <w:rPr>
                <w:ins w:id="23" w:author="He" w:date="2025-01-22T18:38:00Z"/>
                <w:rFonts w:ascii="Times New Roman" w:eastAsia="Times New Roman" w:hAnsi="Times New Roman" w:cs="Times New Roman"/>
                <w:sz w:val="24"/>
                <w:szCs w:val="24"/>
              </w:rPr>
            </w:pPr>
            <w:r>
              <w:rPr>
                <w:rFonts w:ascii="Times New Roman" w:eastAsia="Times New Roman" w:hAnsi="Times New Roman" w:cs="Times New Roman"/>
                <w:sz w:val="24"/>
                <w:szCs w:val="24"/>
              </w:rPr>
              <w:t>Lancer un scan complet de l’ordinateur avec l’anti-virus</w:t>
            </w:r>
          </w:p>
          <w:p w:rsidR="006B4E1B" w:rsidRDefault="006B4E1B">
            <w:pPr>
              <w:widowControl w:val="0"/>
              <w:pBdr>
                <w:top w:val="nil"/>
                <w:left w:val="nil"/>
                <w:bottom w:val="nil"/>
                <w:right w:val="nil"/>
                <w:between w:val="nil"/>
              </w:pBdr>
              <w:spacing w:line="240" w:lineRule="auto"/>
              <w:jc w:val="both"/>
              <w:rPr>
                <w:ins w:id="24" w:author="He" w:date="2025-01-22T18:38:00Z"/>
                <w:rFonts w:ascii="Times New Roman" w:eastAsia="Times New Roman" w:hAnsi="Times New Roman" w:cs="Times New Roman"/>
                <w:sz w:val="24"/>
                <w:szCs w:val="24"/>
              </w:rPr>
            </w:pPr>
          </w:p>
          <w:p w:rsidR="006B4E1B" w:rsidRDefault="006B4E1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ins w:id="25" w:author="He" w:date="2025-01-22T18:38:00Z">
              <w:r>
                <w:rPr>
                  <w:rFonts w:ascii="Times New Roman" w:eastAsia="Times New Roman" w:hAnsi="Times New Roman" w:cs="Times New Roman"/>
                  <w:sz w:val="24"/>
                  <w:szCs w:val="24"/>
                </w:rPr>
                <w:t>Non retenu</w:t>
              </w:r>
            </w:ins>
            <w:ins w:id="26" w:author="He" w:date="2025-01-22T18:41:00Z">
              <w:r>
                <w:rPr>
                  <w:rFonts w:ascii="Times New Roman" w:eastAsia="Times New Roman" w:hAnsi="Times New Roman" w:cs="Times New Roman"/>
                  <w:sz w:val="24"/>
                  <w:szCs w:val="24"/>
                </w:rPr>
                <w:t xml:space="preserve"> </w:t>
              </w:r>
            </w:ins>
          </w:p>
        </w:tc>
        <w:tc>
          <w:tcPr>
            <w:tcW w:w="3009" w:type="dxa"/>
            <w:shd w:val="clear" w:color="auto" w:fill="auto"/>
            <w:tcMar>
              <w:top w:w="100" w:type="dxa"/>
              <w:left w:w="100" w:type="dxa"/>
              <w:bottom w:w="100" w:type="dxa"/>
              <w:right w:w="100" w:type="dxa"/>
            </w:tcMar>
          </w:tcPr>
          <w:p w:rsidR="001B134C" w:rsidRDefault="006220D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Rajouter une couche de protection en plus de la surveillance en temps réel de l’antivirus.</w:t>
            </w:r>
          </w:p>
        </w:tc>
        <w:tc>
          <w:tcPr>
            <w:tcW w:w="3009" w:type="dxa"/>
            <w:shd w:val="clear" w:color="auto" w:fill="auto"/>
            <w:tcMar>
              <w:top w:w="100" w:type="dxa"/>
              <w:left w:w="100" w:type="dxa"/>
              <w:bottom w:w="100" w:type="dxa"/>
              <w:right w:w="100" w:type="dxa"/>
            </w:tcMar>
          </w:tcPr>
          <w:p w:rsidR="001B134C" w:rsidRDefault="001B134C">
            <w:pPr>
              <w:widowControl w:val="0"/>
              <w:spacing w:line="240" w:lineRule="auto"/>
              <w:jc w:val="both"/>
              <w:rPr>
                <w:rFonts w:ascii="Times New Roman" w:eastAsia="Times New Roman" w:hAnsi="Times New Roman" w:cs="Times New Roman"/>
                <w:sz w:val="24"/>
                <w:szCs w:val="24"/>
              </w:rPr>
            </w:pPr>
          </w:p>
          <w:p w:rsidR="001B134C" w:rsidRDefault="006220D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fois par semaine</w:t>
            </w:r>
          </w:p>
        </w:tc>
      </w:tr>
      <w:tr w:rsidR="001B134C">
        <w:tc>
          <w:tcPr>
            <w:tcW w:w="3009" w:type="dxa"/>
            <w:shd w:val="clear" w:color="auto" w:fill="auto"/>
            <w:tcMar>
              <w:top w:w="100" w:type="dxa"/>
              <w:left w:w="100" w:type="dxa"/>
              <w:bottom w:w="100" w:type="dxa"/>
              <w:right w:w="100" w:type="dxa"/>
            </w:tcMar>
          </w:tcPr>
          <w:p w:rsidR="001B134C" w:rsidRDefault="006220DD" w:rsidP="006B4E1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Change w:id="27" w:author="He" w:date="2025-01-22T18:44:00Z">
                <w:pPr>
                  <w:widowControl w:val="0"/>
                  <w:pBdr>
                    <w:top w:val="nil"/>
                    <w:left w:val="nil"/>
                    <w:bottom w:val="nil"/>
                    <w:right w:val="nil"/>
                    <w:between w:val="nil"/>
                  </w:pBdr>
                  <w:spacing w:line="240" w:lineRule="auto"/>
                  <w:jc w:val="both"/>
                </w:pPr>
              </w:pPrChange>
            </w:pPr>
            <w:r>
              <w:rPr>
                <w:rFonts w:ascii="Times New Roman" w:eastAsia="Times New Roman" w:hAnsi="Times New Roman" w:cs="Times New Roman"/>
                <w:sz w:val="24"/>
                <w:szCs w:val="24"/>
              </w:rPr>
              <w:t xml:space="preserve">Vérifier si des mises </w:t>
            </w:r>
            <w:del w:id="28" w:author="He" w:date="2025-01-22T18:44:00Z">
              <w:r w:rsidDel="006B4E1B">
                <w:rPr>
                  <w:rFonts w:ascii="Times New Roman" w:eastAsia="Times New Roman" w:hAnsi="Times New Roman" w:cs="Times New Roman"/>
                  <w:sz w:val="24"/>
                  <w:szCs w:val="24"/>
                </w:rPr>
                <w:delText xml:space="preserve">a </w:delText>
              </w:r>
            </w:del>
            <w:ins w:id="29" w:author="He" w:date="2025-01-22T18:44:00Z">
              <w:r w:rsidR="006B4E1B">
                <w:rPr>
                  <w:rFonts w:ascii="Times New Roman" w:eastAsia="Times New Roman" w:hAnsi="Times New Roman" w:cs="Times New Roman"/>
                  <w:sz w:val="24"/>
                  <w:szCs w:val="24"/>
                </w:rPr>
                <w:t>à</w:t>
              </w:r>
              <w:r w:rsidR="006B4E1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jour</w:t>
            </w:r>
            <w:del w:id="30" w:author="He" w:date="2025-01-22T18:45:00Z">
              <w:r w:rsidDel="006B4E1B">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périphériques/pilotes sont disponibles et les faire</w:t>
            </w:r>
          </w:p>
        </w:tc>
        <w:tc>
          <w:tcPr>
            <w:tcW w:w="3009" w:type="dxa"/>
            <w:shd w:val="clear" w:color="auto" w:fill="auto"/>
            <w:tcMar>
              <w:top w:w="100" w:type="dxa"/>
              <w:left w:w="100" w:type="dxa"/>
              <w:bottom w:w="100" w:type="dxa"/>
              <w:right w:w="100" w:type="dxa"/>
            </w:tcMar>
          </w:tcPr>
          <w:p w:rsidR="001B134C" w:rsidRDefault="006220DD" w:rsidP="006B4E1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Change w:id="31" w:author="He" w:date="2025-01-22T18:44:00Z">
                <w:pPr>
                  <w:widowControl w:val="0"/>
                  <w:pBdr>
                    <w:top w:val="nil"/>
                    <w:left w:val="nil"/>
                    <w:bottom w:val="nil"/>
                    <w:right w:val="nil"/>
                    <w:between w:val="nil"/>
                  </w:pBdr>
                  <w:spacing w:line="240" w:lineRule="auto"/>
                  <w:jc w:val="both"/>
                </w:pPr>
              </w:pPrChange>
            </w:pPr>
            <w:r>
              <w:rPr>
                <w:rFonts w:ascii="Times New Roman" w:eastAsia="Times New Roman" w:hAnsi="Times New Roman" w:cs="Times New Roman"/>
                <w:sz w:val="24"/>
                <w:szCs w:val="24"/>
              </w:rPr>
              <w:t>Toujo</w:t>
            </w:r>
            <w:r>
              <w:rPr>
                <w:rFonts w:ascii="Times New Roman" w:eastAsia="Times New Roman" w:hAnsi="Times New Roman" w:cs="Times New Roman"/>
                <w:sz w:val="24"/>
                <w:szCs w:val="24"/>
              </w:rPr>
              <w:t xml:space="preserve">urs </w:t>
            </w:r>
            <w:del w:id="32" w:author="He" w:date="2025-01-22T18:44:00Z">
              <w:r w:rsidDel="006B4E1B">
                <w:rPr>
                  <w:rFonts w:ascii="Times New Roman" w:eastAsia="Times New Roman" w:hAnsi="Times New Roman" w:cs="Times New Roman"/>
                  <w:sz w:val="24"/>
                  <w:szCs w:val="24"/>
                </w:rPr>
                <w:delText xml:space="preserve">utilisé </w:delText>
              </w:r>
            </w:del>
            <w:ins w:id="33" w:author="He" w:date="2025-01-22T18:44:00Z">
              <w:r w:rsidR="006B4E1B">
                <w:rPr>
                  <w:rFonts w:ascii="Times New Roman" w:eastAsia="Times New Roman" w:hAnsi="Times New Roman" w:cs="Times New Roman"/>
                  <w:sz w:val="24"/>
                  <w:szCs w:val="24"/>
                </w:rPr>
                <w:t>utilis</w:t>
              </w:r>
              <w:r w:rsidR="006B4E1B">
                <w:rPr>
                  <w:rFonts w:ascii="Times New Roman" w:eastAsia="Times New Roman" w:hAnsi="Times New Roman" w:cs="Times New Roman"/>
                  <w:sz w:val="24"/>
                  <w:szCs w:val="24"/>
                </w:rPr>
                <w:t>er</w:t>
              </w:r>
              <w:r w:rsidR="006B4E1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les dernières version des pilotes pour avoir les meilleur</w:t>
            </w:r>
            <w:ins w:id="34" w:author="He" w:date="2025-01-22T18:45:00Z">
              <w:r w:rsidR="006B4E1B">
                <w:rPr>
                  <w:rFonts w:ascii="Times New Roman" w:eastAsia="Times New Roman" w:hAnsi="Times New Roman" w:cs="Times New Roman"/>
                  <w:sz w:val="24"/>
                  <w:szCs w:val="24"/>
                </w:rPr>
                <w:t>e</w:t>
              </w:r>
            </w:ins>
            <w:r>
              <w:rPr>
                <w:rFonts w:ascii="Times New Roman" w:eastAsia="Times New Roman" w:hAnsi="Times New Roman" w:cs="Times New Roman"/>
                <w:sz w:val="24"/>
                <w:szCs w:val="24"/>
              </w:rPr>
              <w:t>s performances et une meilleure sécurité</w:t>
            </w:r>
          </w:p>
        </w:tc>
        <w:tc>
          <w:tcPr>
            <w:tcW w:w="3009" w:type="dxa"/>
            <w:shd w:val="clear" w:color="auto" w:fill="auto"/>
            <w:tcMar>
              <w:top w:w="100" w:type="dxa"/>
              <w:left w:w="100" w:type="dxa"/>
              <w:bottom w:w="100" w:type="dxa"/>
              <w:right w:w="100" w:type="dxa"/>
            </w:tcMar>
          </w:tcPr>
          <w:p w:rsidR="001B134C" w:rsidRDefault="001B134C">
            <w:pPr>
              <w:widowControl w:val="0"/>
              <w:spacing w:line="240" w:lineRule="auto"/>
              <w:jc w:val="both"/>
              <w:rPr>
                <w:rFonts w:ascii="Times New Roman" w:eastAsia="Times New Roman" w:hAnsi="Times New Roman" w:cs="Times New Roman"/>
                <w:sz w:val="24"/>
                <w:szCs w:val="24"/>
              </w:rPr>
            </w:pPr>
          </w:p>
          <w:p w:rsidR="001B134C" w:rsidRDefault="001B134C">
            <w:pPr>
              <w:widowControl w:val="0"/>
              <w:spacing w:line="240" w:lineRule="auto"/>
              <w:jc w:val="both"/>
              <w:rPr>
                <w:rFonts w:ascii="Times New Roman" w:eastAsia="Times New Roman" w:hAnsi="Times New Roman" w:cs="Times New Roman"/>
                <w:sz w:val="24"/>
                <w:szCs w:val="24"/>
              </w:rPr>
            </w:pPr>
          </w:p>
          <w:p w:rsidR="001B134C" w:rsidRDefault="006220D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fois par semaine</w:t>
            </w:r>
          </w:p>
        </w:tc>
      </w:tr>
      <w:tr w:rsidR="001B134C">
        <w:tc>
          <w:tcPr>
            <w:tcW w:w="3009" w:type="dxa"/>
            <w:shd w:val="clear" w:color="auto" w:fill="auto"/>
            <w:tcMar>
              <w:top w:w="100" w:type="dxa"/>
              <w:left w:w="100" w:type="dxa"/>
              <w:bottom w:w="100" w:type="dxa"/>
              <w:right w:w="100" w:type="dxa"/>
            </w:tcMar>
          </w:tcPr>
          <w:p w:rsidR="001B134C" w:rsidRDefault="006220DD">
            <w:pPr>
              <w:widowControl w:val="0"/>
              <w:pBdr>
                <w:top w:val="nil"/>
                <w:left w:val="nil"/>
                <w:bottom w:val="nil"/>
                <w:right w:val="nil"/>
                <w:between w:val="nil"/>
              </w:pBdr>
              <w:spacing w:line="240" w:lineRule="auto"/>
              <w:jc w:val="both"/>
              <w:rPr>
                <w:ins w:id="35" w:author="He" w:date="2025-01-22T18:41:00Z"/>
                <w:rFonts w:ascii="Times New Roman" w:eastAsia="Times New Roman" w:hAnsi="Times New Roman" w:cs="Times New Roman"/>
                <w:sz w:val="24"/>
                <w:szCs w:val="24"/>
              </w:rPr>
            </w:pPr>
            <w:del w:id="36" w:author="He" w:date="2025-01-22T18:41:00Z">
              <w:r w:rsidDel="006B4E1B">
                <w:rPr>
                  <w:rFonts w:ascii="Times New Roman" w:eastAsia="Times New Roman" w:hAnsi="Times New Roman" w:cs="Times New Roman"/>
                  <w:sz w:val="24"/>
                  <w:szCs w:val="24"/>
                </w:rPr>
                <w:delText>Lancer un scan du réseau</w:delText>
              </w:r>
            </w:del>
            <w:del w:id="37" w:author="He" w:date="2025-01-22T18:39:00Z">
              <w:r w:rsidDel="006B4E1B">
                <w:rPr>
                  <w:rFonts w:ascii="Times New Roman" w:eastAsia="Times New Roman" w:hAnsi="Times New Roman" w:cs="Times New Roman"/>
                  <w:sz w:val="24"/>
                  <w:szCs w:val="24"/>
                </w:rPr>
                <w:delText xml:space="preserve"> </w:delText>
              </w:r>
            </w:del>
          </w:p>
          <w:p w:rsidR="006B4E1B" w:rsidRPr="006B4E1B" w:rsidRDefault="006B4E1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Change w:id="38" w:author="He" w:date="2025-01-22T18:41:00Z">
                  <w:rPr>
                    <w:rFonts w:ascii="Times New Roman" w:eastAsia="Times New Roman" w:hAnsi="Times New Roman" w:cs="Times New Roman"/>
                    <w:sz w:val="24"/>
                    <w:szCs w:val="24"/>
                  </w:rPr>
                </w:rPrChange>
              </w:rPr>
            </w:pPr>
            <w:ins w:id="39" w:author="He" w:date="2025-01-22T18:41:00Z">
              <w:r w:rsidRPr="006B4E1B">
                <w:rPr>
                  <w:rFonts w:ascii="Times New Roman" w:eastAsia="Times New Roman" w:hAnsi="Times New Roman" w:cs="Times New Roman"/>
                  <w:sz w:val="24"/>
                  <w:szCs w:val="24"/>
                  <w:rPrChange w:id="40" w:author="He" w:date="2025-01-22T18:41:00Z">
                    <w:rPr>
                      <w:rFonts w:ascii="Times New Roman" w:eastAsia="Times New Roman" w:hAnsi="Times New Roman" w:cs="Times New Roman"/>
                      <w:sz w:val="24"/>
                      <w:szCs w:val="24"/>
                    </w:rPr>
                  </w:rPrChange>
                </w:rPr>
                <w:t>Non retenu</w:t>
              </w:r>
            </w:ins>
          </w:p>
        </w:tc>
        <w:tc>
          <w:tcPr>
            <w:tcW w:w="3009" w:type="dxa"/>
            <w:shd w:val="clear" w:color="auto" w:fill="auto"/>
            <w:tcMar>
              <w:top w:w="100" w:type="dxa"/>
              <w:left w:w="100" w:type="dxa"/>
              <w:bottom w:w="100" w:type="dxa"/>
              <w:right w:w="100" w:type="dxa"/>
            </w:tcMar>
          </w:tcPr>
          <w:p w:rsidR="001B134C" w:rsidRDefault="006220D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del w:id="41" w:author="He" w:date="2025-01-22T18:41:00Z">
              <w:r w:rsidDel="006B4E1B">
                <w:rPr>
                  <w:rFonts w:ascii="Times New Roman" w:eastAsia="Times New Roman" w:hAnsi="Times New Roman" w:cs="Times New Roman"/>
                  <w:sz w:val="24"/>
                  <w:szCs w:val="24"/>
                </w:rPr>
                <w:delText>Vérifier qu’il n’y a pas de sniffer ou de paquet sortant suspect.</w:delText>
              </w:r>
            </w:del>
          </w:p>
        </w:tc>
        <w:tc>
          <w:tcPr>
            <w:tcW w:w="3009" w:type="dxa"/>
            <w:shd w:val="clear" w:color="auto" w:fill="auto"/>
            <w:tcMar>
              <w:top w:w="100" w:type="dxa"/>
              <w:left w:w="100" w:type="dxa"/>
              <w:bottom w:w="100" w:type="dxa"/>
              <w:right w:w="100" w:type="dxa"/>
            </w:tcMar>
          </w:tcPr>
          <w:p w:rsidR="001B134C" w:rsidDel="006B4E1B" w:rsidRDefault="001B134C">
            <w:pPr>
              <w:widowControl w:val="0"/>
              <w:spacing w:line="240" w:lineRule="auto"/>
              <w:jc w:val="both"/>
              <w:rPr>
                <w:del w:id="42" w:author="He" w:date="2025-01-22T18:41:00Z"/>
                <w:rFonts w:ascii="Times New Roman" w:eastAsia="Times New Roman" w:hAnsi="Times New Roman" w:cs="Times New Roman"/>
                <w:sz w:val="24"/>
                <w:szCs w:val="24"/>
              </w:rPr>
            </w:pPr>
          </w:p>
          <w:p w:rsidR="001B134C" w:rsidRDefault="006220DD">
            <w:pPr>
              <w:widowControl w:val="0"/>
              <w:spacing w:line="240" w:lineRule="auto"/>
              <w:jc w:val="both"/>
              <w:rPr>
                <w:rFonts w:ascii="Times New Roman" w:eastAsia="Times New Roman" w:hAnsi="Times New Roman" w:cs="Times New Roman"/>
                <w:sz w:val="24"/>
                <w:szCs w:val="24"/>
              </w:rPr>
            </w:pPr>
            <w:del w:id="43" w:author="He" w:date="2025-01-22T18:41:00Z">
              <w:r w:rsidDel="006B4E1B">
                <w:rPr>
                  <w:rFonts w:ascii="Times New Roman" w:eastAsia="Times New Roman" w:hAnsi="Times New Roman" w:cs="Times New Roman"/>
                  <w:sz w:val="24"/>
                  <w:szCs w:val="24"/>
                </w:rPr>
                <w:delText xml:space="preserve">1 fois par semaine </w:delText>
              </w:r>
            </w:del>
          </w:p>
        </w:tc>
      </w:tr>
      <w:tr w:rsidR="001B134C">
        <w:tc>
          <w:tcPr>
            <w:tcW w:w="3009" w:type="dxa"/>
            <w:shd w:val="clear" w:color="auto" w:fill="auto"/>
            <w:tcMar>
              <w:top w:w="100" w:type="dxa"/>
              <w:left w:w="100" w:type="dxa"/>
              <w:bottom w:w="100" w:type="dxa"/>
              <w:right w:w="100" w:type="dxa"/>
            </w:tcMar>
          </w:tcPr>
          <w:p w:rsidR="001B134C" w:rsidRDefault="006220D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del w:id="44" w:author="He" w:date="2025-01-22T18:40:00Z">
              <w:r w:rsidDel="006B4E1B">
                <w:rPr>
                  <w:rFonts w:ascii="Times New Roman" w:eastAsia="Times New Roman" w:hAnsi="Times New Roman" w:cs="Times New Roman"/>
                  <w:sz w:val="24"/>
                  <w:szCs w:val="24"/>
                </w:rPr>
                <w:delText>Créer un point de restauration</w:delText>
              </w:r>
            </w:del>
          </w:p>
        </w:tc>
        <w:tc>
          <w:tcPr>
            <w:tcW w:w="3009" w:type="dxa"/>
            <w:shd w:val="clear" w:color="auto" w:fill="auto"/>
            <w:tcMar>
              <w:top w:w="100" w:type="dxa"/>
              <w:left w:w="100" w:type="dxa"/>
              <w:bottom w:w="100" w:type="dxa"/>
              <w:right w:w="100" w:type="dxa"/>
            </w:tcMar>
          </w:tcPr>
          <w:p w:rsidR="001B134C" w:rsidRDefault="006220D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del w:id="45" w:author="He" w:date="2025-01-22T18:40:00Z">
              <w:r w:rsidDel="006B4E1B">
                <w:rPr>
                  <w:rFonts w:ascii="Times New Roman" w:eastAsia="Times New Roman" w:hAnsi="Times New Roman" w:cs="Times New Roman"/>
                  <w:sz w:val="24"/>
                  <w:szCs w:val="24"/>
                </w:rPr>
                <w:delText>Revenir à l'état d’avant en cas de problème</w:delText>
              </w:r>
            </w:del>
          </w:p>
        </w:tc>
        <w:tc>
          <w:tcPr>
            <w:tcW w:w="3009" w:type="dxa"/>
            <w:shd w:val="clear" w:color="auto" w:fill="auto"/>
            <w:tcMar>
              <w:top w:w="100" w:type="dxa"/>
              <w:left w:w="100" w:type="dxa"/>
              <w:bottom w:w="100" w:type="dxa"/>
              <w:right w:w="100" w:type="dxa"/>
            </w:tcMar>
          </w:tcPr>
          <w:p w:rsidR="001B134C" w:rsidRDefault="006220DD">
            <w:pPr>
              <w:widowControl w:val="0"/>
              <w:spacing w:line="240" w:lineRule="auto"/>
              <w:jc w:val="both"/>
              <w:rPr>
                <w:rFonts w:ascii="Times New Roman" w:eastAsia="Times New Roman" w:hAnsi="Times New Roman" w:cs="Times New Roman"/>
                <w:sz w:val="24"/>
                <w:szCs w:val="24"/>
              </w:rPr>
            </w:pPr>
            <w:del w:id="46" w:author="He" w:date="2025-01-22T18:40:00Z">
              <w:r w:rsidDel="006B4E1B">
                <w:rPr>
                  <w:rFonts w:ascii="Times New Roman" w:eastAsia="Times New Roman" w:hAnsi="Times New Roman" w:cs="Times New Roman"/>
                  <w:sz w:val="24"/>
                  <w:szCs w:val="24"/>
                </w:rPr>
                <w:delText xml:space="preserve">1 fois par semaine </w:delText>
              </w:r>
            </w:del>
          </w:p>
        </w:tc>
      </w:tr>
      <w:tr w:rsidR="001B134C">
        <w:tc>
          <w:tcPr>
            <w:tcW w:w="3009" w:type="dxa"/>
            <w:shd w:val="clear" w:color="auto" w:fill="auto"/>
            <w:tcMar>
              <w:top w:w="100" w:type="dxa"/>
              <w:left w:w="100" w:type="dxa"/>
              <w:bottom w:w="100" w:type="dxa"/>
              <w:right w:w="100" w:type="dxa"/>
            </w:tcMar>
          </w:tcPr>
          <w:p w:rsidR="001B134C" w:rsidRDefault="006220D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Supprimer les logiciels inutilisés</w:t>
            </w:r>
          </w:p>
        </w:tc>
        <w:tc>
          <w:tcPr>
            <w:tcW w:w="3009" w:type="dxa"/>
            <w:shd w:val="clear" w:color="auto" w:fill="auto"/>
            <w:tcMar>
              <w:top w:w="100" w:type="dxa"/>
              <w:left w:w="100" w:type="dxa"/>
              <w:bottom w:w="100" w:type="dxa"/>
              <w:right w:w="100" w:type="dxa"/>
            </w:tcMar>
          </w:tcPr>
          <w:p w:rsidR="001B134C" w:rsidRDefault="006220D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Libérer de la place et éliminer les potentiels vecteur</w:t>
            </w:r>
            <w:ins w:id="47" w:author="He" w:date="2025-01-22T18:45:00Z">
              <w:r w:rsidR="006B4E1B">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d’attaque.</w:t>
            </w:r>
          </w:p>
        </w:tc>
        <w:tc>
          <w:tcPr>
            <w:tcW w:w="3009" w:type="dxa"/>
            <w:shd w:val="clear" w:color="auto" w:fill="auto"/>
            <w:tcMar>
              <w:top w:w="100" w:type="dxa"/>
              <w:left w:w="100" w:type="dxa"/>
              <w:bottom w:w="100" w:type="dxa"/>
              <w:right w:w="100" w:type="dxa"/>
            </w:tcMar>
          </w:tcPr>
          <w:p w:rsidR="001B134C" w:rsidRDefault="001B134C">
            <w:pPr>
              <w:widowControl w:val="0"/>
              <w:spacing w:line="240" w:lineRule="auto"/>
              <w:jc w:val="both"/>
              <w:rPr>
                <w:rFonts w:ascii="Times New Roman" w:eastAsia="Times New Roman" w:hAnsi="Times New Roman" w:cs="Times New Roman"/>
                <w:sz w:val="24"/>
                <w:szCs w:val="24"/>
              </w:rPr>
            </w:pPr>
          </w:p>
          <w:p w:rsidR="001B134C" w:rsidRDefault="006220D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fois par mois</w:t>
            </w:r>
          </w:p>
        </w:tc>
      </w:tr>
      <w:tr w:rsidR="001B134C">
        <w:tc>
          <w:tcPr>
            <w:tcW w:w="3009" w:type="dxa"/>
            <w:shd w:val="clear" w:color="auto" w:fill="auto"/>
            <w:tcMar>
              <w:top w:w="100" w:type="dxa"/>
              <w:left w:w="100" w:type="dxa"/>
              <w:bottom w:w="100" w:type="dxa"/>
              <w:right w:w="100" w:type="dxa"/>
            </w:tcMar>
          </w:tcPr>
          <w:p w:rsidR="001B134C" w:rsidRDefault="006220D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Vérifier</w:t>
            </w:r>
            <w:ins w:id="48" w:author="He" w:date="2025-01-22T18:40:00Z">
              <w:r w:rsidR="006B4E1B">
                <w:rPr>
                  <w:rFonts w:ascii="Times New Roman" w:eastAsia="Times New Roman" w:hAnsi="Times New Roman" w:cs="Times New Roman"/>
                  <w:sz w:val="24"/>
                  <w:szCs w:val="24"/>
                </w:rPr>
                <w:t xml:space="preserve"> manuellement ?</w:t>
              </w:r>
            </w:ins>
            <w:r>
              <w:rPr>
                <w:rFonts w:ascii="Times New Roman" w:eastAsia="Times New Roman" w:hAnsi="Times New Roman" w:cs="Times New Roman"/>
                <w:sz w:val="24"/>
                <w:szCs w:val="24"/>
              </w:rPr>
              <w:t xml:space="preserve"> qu’aucune autre application</w:t>
            </w:r>
            <w:ins w:id="49" w:author="He" w:date="2025-01-22T18:40:00Z">
              <w:r w:rsidR="006B4E1B">
                <w:rPr>
                  <w:rFonts w:ascii="Times New Roman" w:eastAsia="Times New Roman" w:hAnsi="Times New Roman" w:cs="Times New Roman"/>
                  <w:sz w:val="24"/>
                  <w:szCs w:val="24"/>
                </w:rPr>
                <w:t> ?</w:t>
              </w:r>
            </w:ins>
            <w:r>
              <w:rPr>
                <w:rFonts w:ascii="Times New Roman" w:eastAsia="Times New Roman" w:hAnsi="Times New Roman" w:cs="Times New Roman"/>
                <w:sz w:val="24"/>
                <w:szCs w:val="24"/>
              </w:rPr>
              <w:t xml:space="preserve"> se lance au démarrage de l’ordinateur</w:t>
            </w:r>
          </w:p>
        </w:tc>
        <w:tc>
          <w:tcPr>
            <w:tcW w:w="3009" w:type="dxa"/>
            <w:shd w:val="clear" w:color="auto" w:fill="auto"/>
            <w:tcMar>
              <w:top w:w="100" w:type="dxa"/>
              <w:left w:w="100" w:type="dxa"/>
              <w:bottom w:w="100" w:type="dxa"/>
              <w:right w:w="100" w:type="dxa"/>
            </w:tcMar>
          </w:tcPr>
          <w:p w:rsidR="001B134C" w:rsidRDefault="006220DD" w:rsidP="006B4E1B">
            <w:pPr>
              <w:widowControl w:val="0"/>
              <w:spacing w:line="240" w:lineRule="auto"/>
              <w:jc w:val="both"/>
              <w:rPr>
                <w:rFonts w:ascii="Times New Roman" w:eastAsia="Times New Roman" w:hAnsi="Times New Roman" w:cs="Times New Roman"/>
                <w:sz w:val="24"/>
                <w:szCs w:val="24"/>
              </w:rPr>
              <w:pPrChange w:id="50" w:author="He" w:date="2025-01-22T18:45:00Z">
                <w:pPr>
                  <w:widowControl w:val="0"/>
                  <w:spacing w:line="240" w:lineRule="auto"/>
                  <w:jc w:val="both"/>
                </w:pPr>
              </w:pPrChange>
            </w:pPr>
            <w:del w:id="51" w:author="He" w:date="2025-01-22T18:45:00Z">
              <w:r w:rsidDel="006B4E1B">
                <w:rPr>
                  <w:rFonts w:ascii="Times New Roman" w:eastAsia="Times New Roman" w:hAnsi="Times New Roman" w:cs="Times New Roman"/>
                  <w:sz w:val="24"/>
                  <w:szCs w:val="24"/>
                </w:rPr>
                <w:delText>Lancé</w:delText>
              </w:r>
            </w:del>
            <w:ins w:id="52" w:author="He" w:date="2025-01-22T18:45:00Z">
              <w:r w:rsidR="006B4E1B">
                <w:rPr>
                  <w:rFonts w:ascii="Times New Roman" w:eastAsia="Times New Roman" w:hAnsi="Times New Roman" w:cs="Times New Roman"/>
                  <w:sz w:val="24"/>
                  <w:szCs w:val="24"/>
                </w:rPr>
                <w:t>Lanc</w:t>
              </w:r>
              <w:r w:rsidR="006B4E1B">
                <w:rPr>
                  <w:rFonts w:ascii="Times New Roman" w:eastAsia="Times New Roman" w:hAnsi="Times New Roman" w:cs="Times New Roman"/>
                  <w:sz w:val="24"/>
                  <w:szCs w:val="24"/>
                </w:rPr>
                <w:t>er</w:t>
              </w:r>
            </w:ins>
            <w:bookmarkStart w:id="53" w:name="_GoBack"/>
            <w:bookmarkEnd w:id="53"/>
            <w:r>
              <w:rPr>
                <w:rFonts w:ascii="Times New Roman" w:eastAsia="Times New Roman" w:hAnsi="Times New Roman" w:cs="Times New Roman"/>
                <w:sz w:val="24"/>
                <w:szCs w:val="24"/>
              </w:rPr>
              <w:t xml:space="preserve"> des applications au démarrage peut ralentir l’ordinateur</w:t>
            </w:r>
          </w:p>
        </w:tc>
        <w:tc>
          <w:tcPr>
            <w:tcW w:w="3009" w:type="dxa"/>
            <w:shd w:val="clear" w:color="auto" w:fill="auto"/>
            <w:tcMar>
              <w:top w:w="100" w:type="dxa"/>
              <w:left w:w="100" w:type="dxa"/>
              <w:bottom w:w="100" w:type="dxa"/>
              <w:right w:w="100" w:type="dxa"/>
            </w:tcMar>
          </w:tcPr>
          <w:p w:rsidR="001B134C" w:rsidRDefault="001B134C">
            <w:pPr>
              <w:widowControl w:val="0"/>
              <w:spacing w:line="240" w:lineRule="auto"/>
              <w:jc w:val="both"/>
              <w:rPr>
                <w:rFonts w:ascii="Times New Roman" w:eastAsia="Times New Roman" w:hAnsi="Times New Roman" w:cs="Times New Roman"/>
                <w:sz w:val="24"/>
                <w:szCs w:val="24"/>
              </w:rPr>
            </w:pPr>
          </w:p>
          <w:p w:rsidR="001B134C" w:rsidRDefault="006220D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fois par mois</w:t>
            </w:r>
          </w:p>
        </w:tc>
      </w:tr>
      <w:tr w:rsidR="001B134C">
        <w:tc>
          <w:tcPr>
            <w:tcW w:w="3009" w:type="dxa"/>
            <w:shd w:val="clear" w:color="auto" w:fill="auto"/>
            <w:tcMar>
              <w:top w:w="100" w:type="dxa"/>
              <w:left w:w="100" w:type="dxa"/>
              <w:bottom w:w="100" w:type="dxa"/>
              <w:right w:w="100" w:type="dxa"/>
            </w:tcMar>
          </w:tcPr>
          <w:p w:rsidR="001B134C" w:rsidRDefault="006220DD">
            <w:pPr>
              <w:widowControl w:val="0"/>
              <w:spacing w:line="240" w:lineRule="auto"/>
              <w:jc w:val="both"/>
              <w:rPr>
                <w:rFonts w:ascii="Times New Roman" w:eastAsia="Times New Roman" w:hAnsi="Times New Roman" w:cs="Times New Roman"/>
                <w:sz w:val="24"/>
                <w:szCs w:val="24"/>
              </w:rPr>
            </w:pPr>
            <w:del w:id="54" w:author="He" w:date="2025-01-22T18:40:00Z">
              <w:r w:rsidDel="006B4E1B">
                <w:rPr>
                  <w:rFonts w:ascii="Times New Roman" w:eastAsia="Times New Roman" w:hAnsi="Times New Roman" w:cs="Times New Roman"/>
                  <w:sz w:val="24"/>
                  <w:szCs w:val="24"/>
                </w:rPr>
                <w:delText>Défragmenter l’espace de disque</w:delText>
              </w:r>
            </w:del>
          </w:p>
        </w:tc>
        <w:tc>
          <w:tcPr>
            <w:tcW w:w="3009" w:type="dxa"/>
            <w:shd w:val="clear" w:color="auto" w:fill="auto"/>
            <w:tcMar>
              <w:top w:w="100" w:type="dxa"/>
              <w:left w:w="100" w:type="dxa"/>
              <w:bottom w:w="100" w:type="dxa"/>
              <w:right w:w="100" w:type="dxa"/>
            </w:tcMar>
          </w:tcPr>
          <w:p w:rsidR="001B134C" w:rsidRDefault="006220DD">
            <w:pPr>
              <w:widowControl w:val="0"/>
              <w:spacing w:line="240" w:lineRule="auto"/>
              <w:jc w:val="both"/>
              <w:rPr>
                <w:rFonts w:ascii="Times New Roman" w:eastAsia="Times New Roman" w:hAnsi="Times New Roman" w:cs="Times New Roman"/>
                <w:sz w:val="24"/>
                <w:szCs w:val="24"/>
              </w:rPr>
            </w:pPr>
            <w:del w:id="55" w:author="He" w:date="2025-01-22T18:40:00Z">
              <w:r w:rsidDel="006B4E1B">
                <w:rPr>
                  <w:rFonts w:ascii="Times New Roman" w:eastAsia="Times New Roman" w:hAnsi="Times New Roman" w:cs="Times New Roman"/>
                  <w:sz w:val="24"/>
                  <w:szCs w:val="24"/>
                </w:rPr>
                <w:delText xml:space="preserve">Réorganiser les données ou s’assurer que TRIM est activé sur un SSD </w:delText>
              </w:r>
            </w:del>
          </w:p>
        </w:tc>
        <w:tc>
          <w:tcPr>
            <w:tcW w:w="3009" w:type="dxa"/>
            <w:shd w:val="clear" w:color="auto" w:fill="auto"/>
            <w:tcMar>
              <w:top w:w="100" w:type="dxa"/>
              <w:left w:w="100" w:type="dxa"/>
              <w:bottom w:w="100" w:type="dxa"/>
              <w:right w:w="100" w:type="dxa"/>
            </w:tcMar>
          </w:tcPr>
          <w:p w:rsidR="001B134C" w:rsidRDefault="006220DD">
            <w:pPr>
              <w:widowControl w:val="0"/>
              <w:spacing w:line="240" w:lineRule="auto"/>
              <w:jc w:val="both"/>
              <w:rPr>
                <w:rFonts w:ascii="Times New Roman" w:eastAsia="Times New Roman" w:hAnsi="Times New Roman" w:cs="Times New Roman"/>
                <w:sz w:val="24"/>
                <w:szCs w:val="24"/>
              </w:rPr>
            </w:pPr>
            <w:del w:id="56" w:author="He" w:date="2025-01-22T18:40:00Z">
              <w:r w:rsidDel="006B4E1B">
                <w:rPr>
                  <w:rFonts w:ascii="Times New Roman" w:eastAsia="Times New Roman" w:hAnsi="Times New Roman" w:cs="Times New Roman"/>
                  <w:sz w:val="24"/>
                  <w:szCs w:val="24"/>
                </w:rPr>
                <w:delText>1 fois par semaine</w:delText>
              </w:r>
            </w:del>
          </w:p>
        </w:tc>
      </w:tr>
    </w:tbl>
    <w:p w:rsidR="001B134C" w:rsidRDefault="001B134C">
      <w:pPr>
        <w:jc w:val="both"/>
        <w:rPr>
          <w:rFonts w:ascii="Times New Roman" w:eastAsia="Times New Roman" w:hAnsi="Times New Roman" w:cs="Times New Roman"/>
          <w:sz w:val="24"/>
          <w:szCs w:val="24"/>
        </w:rPr>
      </w:pPr>
    </w:p>
    <w:p w:rsidR="001B134C" w:rsidRDefault="006220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TRIM </w:t>
      </w:r>
      <w:r>
        <w:rPr>
          <w:rFonts w:ascii="Times New Roman" w:eastAsia="Times New Roman" w:hAnsi="Times New Roman" w:cs="Times New Roman"/>
          <w:sz w:val="24"/>
          <w:szCs w:val="24"/>
          <w:highlight w:val="white"/>
        </w:rPr>
        <w:t>détecte les données effaçables sur le disque dur.</w:t>
      </w:r>
    </w:p>
    <w:p w:rsidR="001B134C" w:rsidRDefault="001B134C">
      <w:pPr>
        <w:rPr>
          <w:rFonts w:ascii="Times New Roman" w:eastAsia="Times New Roman" w:hAnsi="Times New Roman" w:cs="Times New Roman"/>
          <w:sz w:val="24"/>
          <w:szCs w:val="24"/>
        </w:rPr>
      </w:pPr>
    </w:p>
    <w:p w:rsidR="001B134C" w:rsidRDefault="006220DD">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Sources :</w:t>
      </w:r>
    </w:p>
    <w:p w:rsidR="001B134C" w:rsidRDefault="006220DD">
      <w:pPr>
        <w:jc w:val="both"/>
        <w:rPr>
          <w:rFonts w:ascii="Times New Roman" w:eastAsia="Times New Roman" w:hAnsi="Times New Roman" w:cs="Times New Roman"/>
          <w:sz w:val="20"/>
          <w:szCs w:val="20"/>
        </w:rPr>
      </w:pPr>
      <w:hyperlink r:id="rId6">
        <w:r>
          <w:rPr>
            <w:rFonts w:ascii="Times New Roman" w:eastAsia="Times New Roman" w:hAnsi="Times New Roman" w:cs="Times New Roman"/>
            <w:color w:val="1155CC"/>
            <w:sz w:val="20"/>
            <w:szCs w:val="20"/>
            <w:u w:val="single"/>
          </w:rPr>
          <w:t>https://www.dell.com/support/kbdoc/fr-fr/000177397/d%C3%A9fragmentez-votre-ordi</w:t>
        </w:r>
        <w:r>
          <w:rPr>
            <w:rFonts w:ascii="Times New Roman" w:eastAsia="Times New Roman" w:hAnsi="Times New Roman" w:cs="Times New Roman"/>
            <w:color w:val="1155CC"/>
            <w:sz w:val="20"/>
            <w:szCs w:val="20"/>
            <w:u w:val="single"/>
          </w:rPr>
          <w:t>nateur-pour-augmenter-la-vitesse-avec-le-d%C3%A9fragmenteur-de-disque-de-windows</w:t>
        </w:r>
      </w:hyperlink>
    </w:p>
    <w:p w:rsidR="001B134C" w:rsidRDefault="006220DD">
      <w:pPr>
        <w:jc w:val="both"/>
        <w:rPr>
          <w:rFonts w:ascii="Times New Roman" w:eastAsia="Times New Roman" w:hAnsi="Times New Roman" w:cs="Times New Roman"/>
          <w:sz w:val="20"/>
          <w:szCs w:val="20"/>
        </w:rPr>
      </w:pPr>
      <w:hyperlink r:id="rId7">
        <w:r>
          <w:rPr>
            <w:rFonts w:ascii="Times New Roman" w:eastAsia="Times New Roman" w:hAnsi="Times New Roman" w:cs="Times New Roman"/>
            <w:color w:val="1155CC"/>
            <w:sz w:val="20"/>
            <w:szCs w:val="20"/>
            <w:u w:val="single"/>
          </w:rPr>
          <w:t>https://www.recoveo.com/comment-optimiser-et-prolonger-la-duree-de-vie-</w:t>
        </w:r>
        <w:r>
          <w:rPr>
            <w:rFonts w:ascii="Times New Roman" w:eastAsia="Times New Roman" w:hAnsi="Times New Roman" w:cs="Times New Roman"/>
            <w:color w:val="1155CC"/>
            <w:sz w:val="20"/>
            <w:szCs w:val="20"/>
            <w:u w:val="single"/>
          </w:rPr>
          <w:t>de-votre-ssd/</w:t>
        </w:r>
      </w:hyperlink>
    </w:p>
    <w:p w:rsidR="001B134C" w:rsidRDefault="006220DD">
      <w:pPr>
        <w:jc w:val="both"/>
        <w:rPr>
          <w:rFonts w:ascii="Times New Roman" w:eastAsia="Times New Roman" w:hAnsi="Times New Roman" w:cs="Times New Roman"/>
          <w:sz w:val="20"/>
          <w:szCs w:val="20"/>
        </w:rPr>
      </w:pPr>
      <w:hyperlink r:id="rId8">
        <w:r>
          <w:rPr>
            <w:rFonts w:ascii="Times New Roman" w:eastAsia="Times New Roman" w:hAnsi="Times New Roman" w:cs="Times New Roman"/>
            <w:color w:val="1155CC"/>
            <w:sz w:val="20"/>
            <w:szCs w:val="20"/>
            <w:u w:val="single"/>
          </w:rPr>
          <w:t>Qu’est ce que le TRIM et comment l’activer sur un SSD ? - LCDD</w:t>
        </w:r>
      </w:hyperlink>
    </w:p>
    <w:p w:rsidR="001B134C" w:rsidRDefault="006220DD">
      <w:pPr>
        <w:jc w:val="both"/>
        <w:rPr>
          <w:rFonts w:ascii="Times New Roman" w:eastAsia="Times New Roman" w:hAnsi="Times New Roman" w:cs="Times New Roman"/>
          <w:sz w:val="20"/>
          <w:szCs w:val="20"/>
        </w:rPr>
      </w:pPr>
      <w:hyperlink r:id="rId9">
        <w:r>
          <w:rPr>
            <w:rFonts w:ascii="Times New Roman" w:eastAsia="Times New Roman" w:hAnsi="Times New Roman" w:cs="Times New Roman"/>
            <w:color w:val="1155CC"/>
            <w:sz w:val="20"/>
            <w:szCs w:val="20"/>
            <w:u w:val="single"/>
          </w:rPr>
          <w:t>Windows 11, historique des mises à jour de la version 24H2 - Support Microsoft</w:t>
        </w:r>
      </w:hyperlink>
    </w:p>
    <w:p w:rsidR="001B134C" w:rsidRDefault="006220DD">
      <w:pPr>
        <w:jc w:val="both"/>
        <w:rPr>
          <w:rFonts w:ascii="Times New Roman" w:eastAsia="Times New Roman" w:hAnsi="Times New Roman" w:cs="Times New Roman"/>
          <w:sz w:val="20"/>
          <w:szCs w:val="20"/>
        </w:rPr>
      </w:pPr>
      <w:hyperlink r:id="rId10">
        <w:r>
          <w:rPr>
            <w:rFonts w:ascii="Times New Roman" w:eastAsia="Times New Roman" w:hAnsi="Times New Roman" w:cs="Times New Roman"/>
            <w:color w:val="1155CC"/>
            <w:sz w:val="20"/>
            <w:szCs w:val="20"/>
            <w:u w:val="single"/>
          </w:rPr>
          <w:t>Microsoft Defender</w:t>
        </w:r>
        <w:r>
          <w:rPr>
            <w:rFonts w:ascii="Times New Roman" w:eastAsia="Times New Roman" w:hAnsi="Times New Roman" w:cs="Times New Roman"/>
            <w:color w:val="1155CC"/>
            <w:sz w:val="20"/>
            <w:szCs w:val="20"/>
            <w:u w:val="single"/>
          </w:rPr>
          <w:t xml:space="preserve"> Antivirus security intelligence et mises à jour des produits - Microsoft Defender for Endpoint | Microsoft Learn</w:t>
        </w:r>
      </w:hyperlink>
    </w:p>
    <w:p w:rsidR="001B134C" w:rsidRDefault="006220DD">
      <w:pPr>
        <w:jc w:val="both"/>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0"/>
            <w:szCs w:val="20"/>
            <w:u w:val="single"/>
          </w:rPr>
          <w:t>https://support.microsoft.com/fr-fr/topic/qu-est-ce-que-la-restauration-du-syst%C3%A8me-a9d1b33f-1df9-e0f2-8aa3-d904cd940ee</w:t>
        </w:r>
      </w:hyperlink>
    </w:p>
    <w:sectPr w:rsidR="001B134C">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0DD" w:rsidRDefault="006220DD">
      <w:pPr>
        <w:spacing w:line="240" w:lineRule="auto"/>
      </w:pPr>
      <w:r>
        <w:separator/>
      </w:r>
    </w:p>
  </w:endnote>
  <w:endnote w:type="continuationSeparator" w:id="0">
    <w:p w:rsidR="006220DD" w:rsidRDefault="006220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4C" w:rsidRDefault="006220DD">
    <w:pPr>
      <w:jc w:val="center"/>
      <w:rPr>
        <w:rFonts w:ascii="Times New Roman" w:eastAsia="Times New Roman" w:hAnsi="Times New Roman" w:cs="Times New Roman"/>
        <w:b/>
        <w:sz w:val="32"/>
        <w:szCs w:val="32"/>
        <w:u w:val="single"/>
      </w:rPr>
    </w:pPr>
    <w:r>
      <w:fldChar w:fldCharType="begin"/>
    </w:r>
    <w:r>
      <w:instrText>PAGE</w:instrText>
    </w:r>
    <w:r w:rsidR="00CE48C4">
      <w:fldChar w:fldCharType="separate"/>
    </w:r>
    <w:r>
      <w:rPr>
        <w:noProof/>
      </w:rPr>
      <w:t>1</w:t>
    </w:r>
    <w:r>
      <w:fldChar w:fldCharType="end"/>
    </w:r>
  </w:p>
  <w:p w:rsidR="001B134C" w:rsidRDefault="001B134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0DD" w:rsidRDefault="006220DD">
      <w:pPr>
        <w:spacing w:line="240" w:lineRule="auto"/>
      </w:pPr>
      <w:r>
        <w:separator/>
      </w:r>
    </w:p>
  </w:footnote>
  <w:footnote w:type="continuationSeparator" w:id="0">
    <w:p w:rsidR="006220DD" w:rsidRDefault="006220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4C" w:rsidRDefault="006220DD">
    <w:r>
      <w:t>VIALETTE Candice</w:t>
    </w:r>
    <w:r>
      <w:tab/>
    </w:r>
    <w:r>
      <w:tab/>
    </w:r>
    <w:r>
      <w:tab/>
    </w:r>
    <w:r>
      <w:tab/>
    </w:r>
    <w:r>
      <w:tab/>
    </w:r>
    <w:r>
      <w:tab/>
    </w:r>
    <w:r>
      <w:tab/>
    </w:r>
    <w:r>
      <w:tab/>
      <w:t xml:space="preserve">           </w:t>
    </w:r>
    <w:r>
      <w:tab/>
      <w:t>BTS SIO1</w:t>
    </w:r>
  </w:p>
  <w:p w:rsidR="001B134C" w:rsidRDefault="006220DD">
    <w:r>
      <w:t>LOPES Raphael</w:t>
    </w:r>
  </w:p>
  <w:p w:rsidR="001B134C" w:rsidRDefault="006220DD">
    <w:r>
      <w:t>Y</w:t>
    </w:r>
    <w:r>
      <w:t xml:space="preserve">AHIA </w:t>
    </w:r>
    <w:r>
      <w:rPr>
        <w:rFonts w:ascii="Roboto" w:eastAsia="Roboto" w:hAnsi="Roboto" w:cs="Roboto"/>
        <w:color w:val="1F1F1F"/>
        <w:sz w:val="21"/>
        <w:szCs w:val="21"/>
      </w:rPr>
      <w:t xml:space="preserve">BENATTIA </w:t>
    </w:r>
    <w:r>
      <w:t>Mehdi</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
    <w15:presenceInfo w15:providerId="None" w15:userI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34C"/>
    <w:rsid w:val="001B134C"/>
    <w:rsid w:val="006220DD"/>
    <w:rsid w:val="006B4E1B"/>
    <w:rsid w:val="00CE4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6ED3"/>
  <w15:docId w15:val="{DE388068-902B-460E-AC02-C1B42048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escahiersdudebutant.fr/stockage/comment-activer-trim-sur-un-ssd/"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recoveo.com/comment-optimiser-et-prolonger-la-duree-de-vie-de-votre-ssd/"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ell.com/support/kbdoc/fr-fr/000177397/d%C3%A9fragmentez-votre-ordinateur-pour-augmenter-la-vitesse-avec-le-d%C3%A9fragmenteur-de-disque-de-windows" TargetMode="External"/><Relationship Id="rId11" Type="http://schemas.openxmlformats.org/officeDocument/2006/relationships/hyperlink" Target="https://support.microsoft.com/fr-fr/topic/qu-est-ce-que-la-restauration-du-syst%C3%A8me-a9d1b33f-1df9-e0f2-8aa3-d904cd940ee4"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learn.microsoft.com/fr-fr/defender-endpoint/microsoft-defender-antivirus-updates" TargetMode="External"/><Relationship Id="rId4" Type="http://schemas.openxmlformats.org/officeDocument/2006/relationships/footnotes" Target="footnotes.xml"/><Relationship Id="rId9" Type="http://schemas.openxmlformats.org/officeDocument/2006/relationships/hyperlink" Target="https://support.microsoft.com/fr-fr/topic/windows-11-version-24h2-update-history-0929c747-1815-4543-8461-0160d16f15e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4540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c:creator>
  <cp:lastModifiedBy>He</cp:lastModifiedBy>
  <cp:revision>2</cp:revision>
  <dcterms:created xsi:type="dcterms:W3CDTF">2025-01-22T17:46:00Z</dcterms:created>
  <dcterms:modified xsi:type="dcterms:W3CDTF">2025-01-22T17:46:00Z</dcterms:modified>
</cp:coreProperties>
</file>